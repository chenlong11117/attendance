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           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eastAsia="宋体" w:cs="Times New Roman"/>
          <w:b/>
          <w:bCs/>
          <w:sz w:val="44"/>
          <w:szCs w:val="44"/>
        </w:rPr>
        <w:t>数据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</w:rPr>
        <w:t>库</w:t>
      </w:r>
      <w:r>
        <w:rPr>
          <w:rFonts w:ascii="Times New Roman" w:hAnsi="Times New Roman" w:eastAsia="宋体" w:cs="Times New Roman"/>
          <w:b/>
          <w:bCs/>
          <w:sz w:val="44"/>
          <w:szCs w:val="44"/>
        </w:rPr>
        <w:t>表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</w:rPr>
        <w:t>设计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根据大作业的功能需求，设计出数据库的表结构如下：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1.班级信息表class</w:t>
      </w:r>
      <w:r>
        <w:rPr>
          <w:rFonts w:hint="eastAsia" w:ascii="Times New Roman" w:hAnsi="Times New Roman" w:eastAsia="宋体" w:cs="Times New Roman"/>
          <w:sz w:val="24"/>
          <w:szCs w:val="24"/>
        </w:rPr>
        <w:t>info</w:t>
      </w:r>
    </w:p>
    <w:tbl>
      <w:tblPr>
        <w:tblStyle w:val="6"/>
        <w:tblW w:w="9645" w:type="dxa"/>
        <w:tblInd w:w="-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217"/>
        <w:gridCol w:w="1490"/>
        <w:gridCol w:w="944"/>
        <w:gridCol w:w="1218"/>
        <w:gridCol w:w="1218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217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49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944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121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21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199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classID</w:t>
            </w:r>
          </w:p>
        </w:tc>
        <w:tc>
          <w:tcPr>
            <w:tcW w:w="1217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班级ID</w:t>
            </w:r>
          </w:p>
        </w:tc>
        <w:tc>
          <w:tcPr>
            <w:tcW w:w="149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del w:id="0" w:author="administrater" w:date="2017-05-26T14:39:00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</w:rPr>
                <w:delText>v</w:delText>
              </w:r>
            </w:del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arc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har(6)</w:t>
            </w:r>
          </w:p>
        </w:tc>
        <w:tc>
          <w:tcPr>
            <w:tcW w:w="944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1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9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所建立新的班级的相关信息表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cname</w:t>
            </w:r>
          </w:p>
        </w:tc>
        <w:tc>
          <w:tcPr>
            <w:tcW w:w="1217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班级名</w:t>
            </w:r>
          </w:p>
        </w:tc>
        <w:tc>
          <w:tcPr>
            <w:tcW w:w="149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Varchar(20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44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9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classcap</w:t>
            </w:r>
          </w:p>
        </w:tc>
        <w:tc>
          <w:tcPr>
            <w:tcW w:w="1217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班级人数</w:t>
            </w:r>
          </w:p>
        </w:tc>
        <w:tc>
          <w:tcPr>
            <w:tcW w:w="149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Int(4)</w:t>
            </w:r>
          </w:p>
        </w:tc>
        <w:tc>
          <w:tcPr>
            <w:tcW w:w="944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N</w:t>
            </w:r>
          </w:p>
        </w:tc>
        <w:tc>
          <w:tcPr>
            <w:tcW w:w="199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 xml:space="preserve">   school</w:t>
            </w:r>
          </w:p>
        </w:tc>
        <w:tc>
          <w:tcPr>
            <w:tcW w:w="1217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 xml:space="preserve">  学校</w:t>
            </w:r>
          </w:p>
        </w:tc>
        <w:tc>
          <w:tcPr>
            <w:tcW w:w="149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944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99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college</w:t>
            </w:r>
          </w:p>
        </w:tc>
        <w:tc>
          <w:tcPr>
            <w:tcW w:w="1217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学院</w:t>
            </w:r>
          </w:p>
        </w:tc>
        <w:tc>
          <w:tcPr>
            <w:tcW w:w="149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944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99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department</w:t>
            </w:r>
          </w:p>
        </w:tc>
        <w:tc>
          <w:tcPr>
            <w:tcW w:w="1217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系</w:t>
            </w:r>
          </w:p>
        </w:tc>
        <w:tc>
          <w:tcPr>
            <w:tcW w:w="149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944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99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profession</w:t>
            </w:r>
          </w:p>
        </w:tc>
        <w:tc>
          <w:tcPr>
            <w:tcW w:w="1217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专业</w:t>
            </w:r>
          </w:p>
        </w:tc>
        <w:tc>
          <w:tcPr>
            <w:tcW w:w="149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944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99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2.学生信息表student</w:t>
      </w:r>
      <w:bookmarkStart w:id="0" w:name="_GoBack"/>
      <w:bookmarkEnd w:id="0"/>
    </w:p>
    <w:tbl>
      <w:tblPr>
        <w:tblStyle w:val="5"/>
        <w:tblW w:w="9660" w:type="dxa"/>
        <w:tblInd w:w="-36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215"/>
        <w:gridCol w:w="1470"/>
        <w:gridCol w:w="975"/>
        <w:gridCol w:w="1215"/>
        <w:gridCol w:w="1230"/>
        <w:gridCol w:w="19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sID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学号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har(9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sname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(1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both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pPrChange w:id="1" w:author="administrater" w:date="2017-05-26T09:26:00Z">
                <w:pPr>
                  <w:widowControl/>
                  <w:jc w:val="center"/>
                </w:pPr>
              </w:pPrChange>
            </w:pPr>
            <w:ins w:id="2" w:author="administrater" w:date="2017-05-26T09:26:00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</w:rPr>
                <w:t xml:space="preserve"> </w:t>
              </w:r>
            </w:ins>
            <w:ins w:id="3" w:author="administrater" w:date="2017-05-26T14:14:00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</w:rPr>
                <w:t xml:space="preserve"> </w:t>
              </w:r>
            </w:ins>
            <w:ins w:id="4" w:author="administrater" w:date="2017-05-26T09:26:00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</w:rPr>
                <w:t xml:space="preserve"> </w:t>
              </w:r>
            </w:ins>
            <w:ins w:id="5" w:author="administrater" w:date="2017-05-26T09:29:00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</w:rPr>
                <w:t>s</w:t>
              </w:r>
            </w:ins>
            <w:ins w:id="6" w:author="administrater" w:date="2017-05-26T09:28:00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</w:rPr>
                <w:t>p</w:t>
              </w:r>
            </w:ins>
            <w:ins w:id="7" w:author="administrater" w:date="2017-05-26T09:30:00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</w:rPr>
                <w:t>wd</w:t>
              </w:r>
            </w:ins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ins w:id="8" w:author="administrater" w:date="2017-05-26T09:28:00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</w:rPr>
                <w:t>登录</w:t>
              </w:r>
            </w:ins>
            <w:ins w:id="9" w:author="administrater" w:date="2017-05-26T09:29:00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</w:rPr>
                <w:t>密码</w:t>
              </w:r>
            </w:ins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ins w:id="10" w:author="administrater" w:date="2017-05-26T09:29:00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</w:rPr>
                <w:t>Varchar(20)</w:t>
              </w:r>
            </w:ins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ins w:id="11" w:author="administrater" w:date="2017-05-26T09:29:00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</w:rPr>
                <w:t>N</w:t>
              </w:r>
            </w:ins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ins w:id="12" w:author="administrater" w:date="2017-05-26T09:29:00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</w:rPr>
                <w:t>N</w:t>
              </w:r>
            </w:ins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ins w:id="13" w:author="administrater" w:date="2017-05-26T09:30:00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</w:rPr>
                <w:t>N</w:t>
              </w:r>
            </w:ins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ssex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ins w:id="14" w:author="administrater" w:date="2017-05-26T14:15:00Z">
              <w:r>
                <w:rPr>
                  <w:rFonts w:hint="eastAsia" w:ascii="Times New Roman" w:hAnsi="Times New Roman" w:eastAsia="宋体" w:cs="Times New Roman"/>
                  <w:b/>
                  <w:bCs/>
                  <w:color w:val="FF0000"/>
                  <w:kern w:val="0"/>
                  <w:sz w:val="24"/>
                  <w:szCs w:val="24"/>
                </w:rPr>
                <w:t>Var</w:t>
              </w:r>
            </w:ins>
            <w:del w:id="15" w:author="administrater" w:date="2017-05-26T14:15:00Z">
              <w:r>
                <w:rPr>
                  <w:rFonts w:ascii="Times New Roman" w:hAnsi="Times New Roman" w:eastAsia="宋体" w:cs="Times New Roman"/>
                  <w:b/>
                  <w:bCs/>
                  <w:color w:val="FF0000"/>
                  <w:kern w:val="0"/>
                  <w:sz w:val="24"/>
                  <w:szCs w:val="24"/>
                </w:rPr>
                <w:delText>C</w:delText>
              </w:r>
            </w:del>
            <w:ins w:id="16" w:author="administrater" w:date="2017-05-26T14:15:00Z">
              <w:r>
                <w:rPr>
                  <w:rFonts w:hint="eastAsia" w:ascii="Times New Roman" w:hAnsi="Times New Roman" w:eastAsia="宋体" w:cs="Times New Roman"/>
                  <w:b/>
                  <w:bCs/>
                  <w:color w:val="FF0000"/>
                  <w:kern w:val="0"/>
                  <w:sz w:val="24"/>
                  <w:szCs w:val="24"/>
                </w:rPr>
                <w:t>c</w:t>
              </w:r>
            </w:ins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har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(</w:t>
            </w:r>
            <w:del w:id="17" w:author="administrater" w:date="2017-05-26T14:15:00Z">
              <w:r>
                <w:rPr>
                  <w:rFonts w:ascii="Times New Roman" w:hAnsi="Times New Roman" w:eastAsia="宋体" w:cs="Times New Roman"/>
                  <w:b/>
                  <w:bCs/>
                  <w:color w:val="FF0000"/>
                  <w:kern w:val="0"/>
                  <w:sz w:val="24"/>
                  <w:szCs w:val="24"/>
                </w:rPr>
                <w:delText>1</w:delText>
              </w:r>
            </w:del>
            <w:ins w:id="18" w:author="administrater" w:date="2017-05-26T14:15:00Z">
              <w:r>
                <w:rPr>
                  <w:rFonts w:hint="eastAsia" w:ascii="Times New Roman" w:hAnsi="Times New Roman" w:eastAsia="宋体" w:cs="Times New Roman"/>
                  <w:b/>
                  <w:bCs/>
                  <w:color w:val="FF0000"/>
                  <w:kern w:val="0"/>
                  <w:sz w:val="24"/>
                  <w:szCs w:val="24"/>
                </w:rPr>
                <w:t>3</w:t>
              </w:r>
            </w:ins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)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school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所属学校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外键，对应班级信息表学院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classID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班级号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Varchar(6)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外键，班级信息表，所属班级</w:t>
            </w:r>
          </w:p>
        </w:tc>
      </w:tr>
    </w:tbl>
    <w:p>
      <w:pPr>
        <w:widowControl/>
        <w:rPr>
          <w:rFonts w:ascii="Times New Roman" w:hAnsi="Times New Roman" w:eastAsia="宋体" w:cs="Times New Roman"/>
          <w:sz w:val="24"/>
          <w:szCs w:val="24"/>
        </w:rPr>
      </w:pPr>
    </w:p>
    <w:p>
      <w:pPr>
        <w:widowControl/>
        <w:rPr>
          <w:rFonts w:ascii="Times New Roman" w:hAnsi="Times New Roman" w:eastAsia="宋体" w:cs="Times New Roman"/>
          <w:sz w:val="24"/>
          <w:szCs w:val="24"/>
        </w:rPr>
      </w:pPr>
    </w:p>
    <w:p>
      <w:pPr>
        <w:widowControl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3.老师信息表teacher</w:t>
      </w:r>
    </w:p>
    <w:tbl>
      <w:tblPr>
        <w:tblStyle w:val="5"/>
        <w:tblW w:w="9671" w:type="dxa"/>
        <w:tblInd w:w="-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1215"/>
        <w:gridCol w:w="1650"/>
        <w:gridCol w:w="780"/>
        <w:gridCol w:w="1215"/>
        <w:gridCol w:w="1230"/>
        <w:gridCol w:w="196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tID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教师ID</w:t>
            </w:r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tname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教师名</w:t>
            </w:r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(20)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both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pPrChange w:id="19" w:author="administrater" w:date="2017-05-26T14:36:00Z">
                <w:pPr>
                  <w:widowControl/>
                  <w:jc w:val="center"/>
                </w:pPr>
              </w:pPrChange>
            </w:pPr>
            <w:ins w:id="20" w:author="administrater" w:date="2017-05-26T14:36:00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</w:rPr>
                <w:t xml:space="preserve">    tpwd</w:t>
              </w:r>
            </w:ins>
            <w:del w:id="21" w:author="administrater" w:date="2017-05-26T14:36:00Z">
              <w:r>
                <w:rPr>
                  <w:rFonts w:ascii="Times New Roman" w:hAnsi="Times New Roman" w:eastAsia="宋体" w:cs="Times New Roman"/>
                  <w:color w:val="000000"/>
                  <w:kern w:val="0"/>
                  <w:sz w:val="24"/>
                  <w:szCs w:val="24"/>
                </w:rPr>
                <w:delText>tsex</w:delText>
              </w:r>
            </w:del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ins w:id="22" w:author="administrater" w:date="2017-05-26T14:36:00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</w:rPr>
                <w:t>登录密码</w:t>
              </w:r>
            </w:ins>
            <w:del w:id="23" w:author="administrater" w:date="2017-05-26T14:36:00Z">
              <w:r>
                <w:rPr>
                  <w:rFonts w:ascii="Times New Roman" w:hAnsi="Times New Roman" w:eastAsia="宋体" w:cs="Times New Roman"/>
                  <w:color w:val="000000"/>
                  <w:kern w:val="0"/>
                  <w:sz w:val="24"/>
                  <w:szCs w:val="24"/>
                </w:rPr>
                <w:delText>教师性别</w:delText>
              </w:r>
            </w:del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ins w:id="24" w:author="administrater" w:date="2017-05-26T14:38:00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</w:rPr>
                <w:t>Varchar(20)</w:t>
              </w:r>
            </w:ins>
            <w:del w:id="25" w:author="administrater" w:date="2017-05-26T14:36:00Z">
              <w:r>
                <w:rPr>
                  <w:rFonts w:ascii="Times New Roman" w:hAnsi="Times New Roman" w:eastAsia="宋体" w:cs="Times New Roman"/>
                  <w:color w:val="000000"/>
                  <w:kern w:val="0"/>
                  <w:sz w:val="24"/>
                  <w:szCs w:val="24"/>
                </w:rPr>
                <w:delText>Char</w:delText>
              </w:r>
            </w:del>
            <w:del w:id="26" w:author="administrater" w:date="2017-05-26T14:36:00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</w:rPr>
                <w:delText>(1)</w:delText>
              </w:r>
            </w:del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del w:id="27" w:author="administrater" w:date="2017-05-26T14:36:00Z">
              <w:r>
                <w:rPr>
                  <w:rFonts w:ascii="Times New Roman" w:hAnsi="Times New Roman" w:eastAsia="宋体" w:cs="Times New Roman"/>
                  <w:color w:val="000000"/>
                  <w:kern w:val="0"/>
                  <w:sz w:val="24"/>
                  <w:szCs w:val="24"/>
                </w:rPr>
                <w:delText>　</w:delText>
              </w:r>
            </w:del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tsex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教师性别</w:t>
            </w:r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Varc</w:t>
            </w: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har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(3)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ins w:id="28" w:author="administrater" w:date="2017-05-26T14:36:00Z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ins w:id="29" w:author="administrater" w:date="2017-05-26T14:36:00Z"/>
                <w:rFonts w:hint="eastAsia" w:ascii="Times New Roman" w:hAnsi="Times New Roman" w:eastAsia="宋体" w:cs="Times New Roman"/>
                <w:strike/>
                <w:dstrike w:val="0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strike/>
                <w:dstrike w:val="0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tphone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ins w:id="30" w:author="administrater" w:date="2017-05-26T14:36:00Z"/>
                <w:rFonts w:ascii="Times New Roman" w:hAnsi="Times New Roman" w:eastAsia="宋体" w:cs="Times New Roman"/>
                <w:strike/>
                <w:dstrike w:val="0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ins w:id="31" w:author="administrater" w:date="2017-05-26T14:36:00Z"/>
                <w:rFonts w:ascii="Times New Roman" w:hAnsi="Times New Roman" w:eastAsia="宋体" w:cs="Times New Roman"/>
                <w:strike/>
                <w:dstrike w:val="0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Char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ins w:id="32" w:author="administrater" w:date="2017-05-26T14:36:00Z"/>
                <w:rFonts w:ascii="Times New Roman" w:hAnsi="Times New Roman" w:eastAsia="宋体" w:cs="Times New Roman"/>
                <w:strike/>
                <w:dstrike w:val="0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ins w:id="33" w:author="administrater" w:date="2017-05-26T14:36:00Z"/>
                <w:rFonts w:hint="eastAsia" w:ascii="Times New Roman" w:hAnsi="Times New Roman" w:eastAsia="宋体" w:cs="Times New Roman"/>
                <w:strike/>
                <w:dstrike w:val="0"/>
                <w:color w:val="000000" w:themeColor="text1"/>
                <w:kern w:val="0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ins w:id="34" w:author="administrater" w:date="2017-05-26T14:36:00Z"/>
                <w:rFonts w:ascii="Times New Roman" w:hAnsi="Times New Roman" w:eastAsia="宋体" w:cs="Times New Roman"/>
                <w:strike/>
                <w:dstrike w:val="0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ins w:id="35" w:author="administrater" w:date="2017-05-26T14:36:00Z"/>
                <w:rFonts w:hint="eastAsia" w:ascii="Times New Roman" w:hAnsi="Times New Roman" w:eastAsia="宋体" w:cs="Times New Roman"/>
                <w:strike/>
                <w:dstrike w:val="0"/>
                <w:color w:val="000000" w:themeColor="text1"/>
                <w:kern w:val="0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trike/>
                <w:dstrike w:val="0"/>
                <w:color w:val="0000FF"/>
                <w:kern w:val="0"/>
                <w:sz w:val="24"/>
                <w:szCs w:val="24"/>
              </w:rPr>
              <w:t>tc</w:t>
            </w:r>
            <w:r>
              <w:rPr>
                <w:rFonts w:hint="eastAsia" w:ascii="Times New Roman" w:hAnsi="Times New Roman" w:eastAsia="宋体" w:cs="Times New Roman"/>
                <w:strike/>
                <w:dstrike w:val="0"/>
                <w:color w:val="0000FF"/>
                <w:kern w:val="0"/>
                <w:sz w:val="24"/>
                <w:szCs w:val="24"/>
                <w:lang w:val="en-US" w:eastAsia="zh-CN"/>
              </w:rPr>
              <w:t>no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trike/>
                <w:dstrike w:val="0"/>
                <w:color w:val="0000FF"/>
                <w:kern w:val="0"/>
                <w:sz w:val="24"/>
                <w:szCs w:val="24"/>
              </w:rPr>
              <w:t>课程</w:t>
            </w:r>
            <w:r>
              <w:rPr>
                <w:rFonts w:hint="eastAsia" w:ascii="Times New Roman" w:hAnsi="Times New Roman" w:eastAsia="宋体" w:cs="Times New Roman"/>
                <w:strike/>
                <w:dstrike w:val="0"/>
                <w:color w:val="0000FF"/>
                <w:kern w:val="0"/>
                <w:sz w:val="24"/>
                <w:szCs w:val="24"/>
                <w:lang w:val="en-US" w:eastAsia="zh-CN"/>
              </w:rPr>
              <w:t>号</w:t>
            </w:r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trike/>
                <w:dstrike w:val="0"/>
                <w:color w:val="0000FF"/>
                <w:kern w:val="0"/>
                <w:sz w:val="24"/>
                <w:szCs w:val="24"/>
                <w:highlight w:val="yellow"/>
              </w:rPr>
              <w:t>var</w:t>
            </w:r>
            <w:r>
              <w:rPr>
                <w:rFonts w:ascii="Times New Roman" w:hAnsi="Times New Roman" w:eastAsia="宋体" w:cs="Times New Roman"/>
                <w:strike/>
                <w:dstrike w:val="0"/>
                <w:color w:val="0000FF"/>
                <w:kern w:val="0"/>
                <w:sz w:val="24"/>
                <w:szCs w:val="24"/>
              </w:rPr>
              <w:t>Char</w:t>
            </w:r>
            <w:r>
              <w:rPr>
                <w:rFonts w:hint="eastAsia" w:ascii="Times New Roman" w:hAnsi="Times New Roman" w:eastAsia="宋体" w:cs="Times New Roman"/>
                <w:strike/>
                <w:dstrike w:val="0"/>
                <w:color w:val="0000FF"/>
                <w:kern w:val="0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 w:eastAsia="宋体" w:cs="Times New Roman"/>
                <w:strike/>
                <w:dstrike w:val="0"/>
                <w:color w:val="0000FF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strike/>
                <w:dstrike w:val="0"/>
                <w:color w:val="0000FF"/>
                <w:kern w:val="0"/>
                <w:sz w:val="24"/>
                <w:szCs w:val="24"/>
              </w:rPr>
              <w:t>0)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trike/>
                <w:dstrike w:val="0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trike/>
                <w:dstrike w:val="0"/>
                <w:color w:val="0000FF"/>
                <w:kern w:val="0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trike/>
                <w:dstrike w:val="0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trike/>
                <w:dstrike w:val="0"/>
                <w:color w:val="0000FF"/>
                <w:kern w:val="0"/>
                <w:sz w:val="24"/>
                <w:szCs w:val="24"/>
                <w:lang w:val="en-US" w:eastAsia="zh-CN"/>
              </w:rPr>
              <w:t>外键，对应教学计划表课程编号字段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school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所属学校</w:t>
            </w:r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Varchar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)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外键，对应班级信息表学院</w:t>
            </w:r>
          </w:p>
        </w:tc>
      </w:tr>
    </w:tbl>
    <w:p>
      <w:pPr>
        <w:widowControl/>
        <w:rPr>
          <w:rFonts w:ascii="Times New Roman" w:hAnsi="Times New Roman" w:eastAsia="宋体" w:cs="Times New Roman"/>
          <w:sz w:val="24"/>
          <w:szCs w:val="24"/>
        </w:rPr>
      </w:pPr>
    </w:p>
    <w:p>
      <w:pPr>
        <w:widowControl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4.</w:t>
      </w:r>
      <w:r>
        <w:rPr>
          <w:rFonts w:hint="eastAsia" w:ascii="Times New Roman" w:hAnsi="Times New Roman" w:eastAsia="宋体" w:cs="Times New Roman"/>
          <w:sz w:val="24"/>
          <w:szCs w:val="24"/>
        </w:rPr>
        <w:t>考</w:t>
      </w:r>
      <w:r>
        <w:rPr>
          <w:rFonts w:ascii="Times New Roman" w:hAnsi="Times New Roman" w:eastAsia="宋体" w:cs="Times New Roman"/>
          <w:sz w:val="24"/>
          <w:szCs w:val="24"/>
        </w:rPr>
        <w:t>勤信息表</w:t>
      </w:r>
      <w:r>
        <w:rPr>
          <w:rFonts w:hint="eastAsia" w:ascii="Times New Roman" w:hAnsi="Times New Roman" w:eastAsia="宋体" w:cs="Times New Roman"/>
          <w:sz w:val="24"/>
          <w:szCs w:val="24"/>
        </w:rPr>
        <w:t>kaoqin</w:t>
      </w:r>
    </w:p>
    <w:tbl>
      <w:tblPr>
        <w:tblStyle w:val="5"/>
        <w:tblW w:w="9690" w:type="dxa"/>
        <w:tblInd w:w="-4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365"/>
        <w:gridCol w:w="1485"/>
        <w:gridCol w:w="660"/>
        <w:gridCol w:w="705"/>
        <w:gridCol w:w="960"/>
        <w:gridCol w:w="325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  <w:t>kID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  <w:t xml:space="preserve"> 考勤Id</w:t>
            </w:r>
          </w:p>
        </w:tc>
        <w:tc>
          <w:tcPr>
            <w:tcW w:w="1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  <w:t>Int(4)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  <w:t>Y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  <w:t>和kID字段一起构成主键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sID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学生学号</w:t>
            </w:r>
          </w:p>
        </w:tc>
        <w:tc>
          <w:tcPr>
            <w:tcW w:w="1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  <w:highlight w:val="yellow"/>
              </w:rPr>
              <w:t>var</w:t>
            </w: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Char</w:t>
            </w: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(9)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Y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  <w:t>和sID字段一起构成主键，同时也是</w:t>
            </w: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外键，对应学生信息表学号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sname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(1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外键，对应学生信息表生姓名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both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 xml:space="preserve"> 班级名称</w:t>
            </w:r>
          </w:p>
        </w:tc>
        <w:tc>
          <w:tcPr>
            <w:tcW w:w="1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外键，对应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班级信息表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avalue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出勤状态</w:t>
            </w:r>
          </w:p>
        </w:tc>
        <w:tc>
          <w:tcPr>
            <w:tcW w:w="1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Int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(4)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指定“1”表示出勤，“2”表示请假，“3”表示迟到，“4”表示旷课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c</w:t>
            </w: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上课地点</w:t>
            </w:r>
          </w:p>
        </w:tc>
        <w:tc>
          <w:tcPr>
            <w:tcW w:w="1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外键，对应教学计划表课程安排地点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c</w:t>
            </w: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time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考勤时间</w:t>
            </w:r>
          </w:p>
        </w:tc>
        <w:tc>
          <w:tcPr>
            <w:tcW w:w="1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Date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发起考勤的时间（可以设置某段时间范围外为迟到）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t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课程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名称</w:t>
            </w:r>
          </w:p>
        </w:tc>
        <w:tc>
          <w:tcPr>
            <w:tcW w:w="1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V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ar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char(20)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>N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外键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，schedule中tname，每门课对应一份考勤</w:t>
            </w:r>
          </w:p>
        </w:tc>
      </w:tr>
    </w:tbl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说明：</w:t>
      </w:r>
      <w:r>
        <w:rPr>
          <w:rFonts w:hint="eastAsia" w:ascii="Times New Roman" w:hAnsi="Times New Roman" w:eastAsia="宋体" w:cs="Times New Roman"/>
          <w:sz w:val="24"/>
          <w:szCs w:val="24"/>
        </w:rPr>
        <w:t>其中考勤表的kID取值为1-8，每个kID对应15位学生，一共120条记录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；</w:t>
      </w:r>
      <w:r>
        <w:rPr>
          <w:rFonts w:hint="eastAsia" w:ascii="Times New Roman" w:hAnsi="Times New Roman" w:eastAsia="宋体" w:cs="Times New Roman"/>
          <w:sz w:val="24"/>
          <w:szCs w:val="24"/>
        </w:rPr>
        <w:t>每个kID代表一次考勤，每次考勤对全班所有学生考勤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  <w:r>
        <w:rPr>
          <w:rFonts w:hint="eastAsia" w:ascii="Times New Roman" w:hAnsi="Times New Roman" w:eastAsia="宋体" w:cs="Times New Roman"/>
          <w:color w:val="0000FF"/>
          <w:kern w:val="0"/>
          <w:sz w:val="24"/>
          <w:szCs w:val="24"/>
        </w:rPr>
        <w:t>c</w:t>
      </w:r>
      <w:r>
        <w:rPr>
          <w:rFonts w:ascii="Times New Roman" w:hAnsi="Times New Roman" w:eastAsia="宋体" w:cs="Times New Roman"/>
          <w:color w:val="0000FF"/>
          <w:kern w:val="0"/>
          <w:sz w:val="24"/>
          <w:szCs w:val="24"/>
        </w:rPr>
        <w:t>time</w:t>
      </w:r>
      <w:r>
        <w:rPr>
          <w:rFonts w:hint="eastAsia" w:ascii="Times New Roman" w:hAnsi="Times New Roman" w:eastAsia="宋体" w:cs="Times New Roman"/>
          <w:color w:val="0000FF"/>
          <w:kern w:val="0"/>
          <w:sz w:val="24"/>
          <w:szCs w:val="24"/>
          <w:lang w:val="en-US" w:eastAsia="zh-CN"/>
        </w:rPr>
        <w:t>定位到分钟。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5.请假信息表</w:t>
      </w:r>
      <w:r>
        <w:rPr>
          <w:rFonts w:hint="eastAsia" w:ascii="Times New Roman" w:hAnsi="Times New Roman" w:eastAsia="宋体" w:cs="Times New Roman"/>
          <w:sz w:val="24"/>
          <w:szCs w:val="24"/>
        </w:rPr>
        <w:t>leave</w:t>
      </w:r>
    </w:p>
    <w:tbl>
      <w:tblPr>
        <w:tblStyle w:val="5"/>
        <w:tblW w:w="9690" w:type="dxa"/>
        <w:tblInd w:w="-4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230"/>
        <w:gridCol w:w="1470"/>
        <w:gridCol w:w="990"/>
        <w:gridCol w:w="1170"/>
        <w:gridCol w:w="1215"/>
        <w:gridCol w:w="19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字段类型</w:t>
            </w: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ID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请假id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Int(4)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sID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var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(9)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键，对应学生信息表学号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sname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(1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外键，对应学生信息表生姓名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cname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班级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Varchar(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0)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外键，对应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班级信息表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t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课程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名称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V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ar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char(20)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>N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>N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外键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，schedule中tname，每门课对应一份考勤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reason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请假原因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v</w:t>
            </w: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请假时间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Date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</w:tr>
    </w:tbl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说明：</w:t>
      </w:r>
      <w:r>
        <w:rPr>
          <w:rFonts w:hint="eastAsia" w:ascii="Times New Roman" w:hAnsi="Times New Roman" w:eastAsia="宋体" w:cs="Times New Roman"/>
          <w:sz w:val="24"/>
          <w:szCs w:val="24"/>
        </w:rPr>
        <w:t>在请假表中要存在一个sID多于2次的请假记录。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6.</w:t>
      </w:r>
      <w:r>
        <w:rPr>
          <w:rFonts w:hint="eastAsia" w:ascii="Times New Roman" w:hAnsi="Times New Roman" w:eastAsia="宋体" w:cs="Times New Roman"/>
          <w:sz w:val="24"/>
          <w:szCs w:val="24"/>
        </w:rPr>
        <w:t>教学计划</w:t>
      </w:r>
      <w:r>
        <w:rPr>
          <w:rFonts w:ascii="Times New Roman" w:hAnsi="Times New Roman" w:eastAsia="宋体" w:cs="Times New Roman"/>
          <w:sz w:val="24"/>
          <w:szCs w:val="24"/>
        </w:rPr>
        <w:t>表</w:t>
      </w:r>
      <w:r>
        <w:fldChar w:fldCharType="begin"/>
      </w:r>
      <w:r>
        <w:instrText xml:space="preserve"> HYPERLINK "D:/Program%20Files%20(x86)/Dict/6.3.69.8341/resultui/frame/javascript:void(0);" </w:instrText>
      </w:r>
      <w:r>
        <w:fldChar w:fldCharType="separate"/>
      </w:r>
      <w:r>
        <w:rPr>
          <w:rStyle w:val="4"/>
          <w:rFonts w:ascii="Times New Roman" w:hAnsi="Times New Roman" w:eastAsia="Tahoma" w:cs="Times New Roman"/>
          <w:color w:val="000000" w:themeColor="text1"/>
          <w:sz w:val="24"/>
          <w:szCs w:val="24"/>
          <w:u w:val="none"/>
          <w:shd w:val="clear" w:color="auto" w:fill="F2F2F2"/>
          <w14:textFill>
            <w14:solidFill>
              <w14:schemeClr w14:val="tx1"/>
            </w14:solidFill>
          </w14:textFill>
        </w:rPr>
        <w:t>schedule</w:t>
      </w:r>
      <w:r>
        <w:rPr>
          <w:rStyle w:val="4"/>
          <w:rFonts w:ascii="Times New Roman" w:hAnsi="Times New Roman" w:eastAsia="Tahoma" w:cs="Times New Roman"/>
          <w:color w:val="000000" w:themeColor="text1"/>
          <w:sz w:val="24"/>
          <w:szCs w:val="24"/>
          <w:u w:val="none"/>
          <w:shd w:val="clear" w:color="auto" w:fill="F2F2F2"/>
          <w14:textFill>
            <w14:solidFill>
              <w14:schemeClr w14:val="tx1"/>
            </w14:solidFill>
          </w14:textFill>
        </w:rPr>
        <w:fldChar w:fldCharType="end"/>
      </w:r>
    </w:p>
    <w:tbl>
      <w:tblPr>
        <w:tblStyle w:val="5"/>
        <w:tblW w:w="9675" w:type="dxa"/>
        <w:tblInd w:w="-4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2190"/>
        <w:gridCol w:w="1590"/>
        <w:gridCol w:w="585"/>
        <w:gridCol w:w="913"/>
        <w:gridCol w:w="797"/>
        <w:gridCol w:w="22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字段类型</w:t>
            </w: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cno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课程编号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t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课程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名称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V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ar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char(20)</w:t>
            </w: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  <w:t>tid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both"/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  <w:t xml:space="preserve">   教师编号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varc</w:t>
            </w: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har</w:t>
            </w: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6</w:t>
            </w: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)</w:t>
            </w: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外键</w:t>
            </w: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  <w:t>对应教师信息表教师编号字段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班级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Varchar(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20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pstime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课程计划开始时间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Date</w:t>
            </w: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p</w:t>
            </w: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e</w:t>
            </w: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time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课程计划结束时间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Date</w:t>
            </w: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sstime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课程实际开始时间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Date</w:t>
            </w: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setime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课程实际结束时间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Date</w:t>
            </w: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 xml:space="preserve">   clong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每周上课时间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 xml:space="preserve">   Int(4)</w:t>
            </w: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共7种取值，0：表示周日，1：表示周一，2：表示周二......一次类推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xueshi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每周上课时长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Int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(4)</w:t>
            </w: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共4种取值，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1：表示1学时，2：表示2学时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......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依次类推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c</w:t>
            </w: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 xml:space="preserve">  课程安排地点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说明：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课计划开始时间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课程计划结束时间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课程实际开始时间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课程实际结束时间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具体到分钟。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BC"/>
    <w:rsid w:val="002141DE"/>
    <w:rsid w:val="004D4857"/>
    <w:rsid w:val="00512CBC"/>
    <w:rsid w:val="006B37D3"/>
    <w:rsid w:val="00C34193"/>
    <w:rsid w:val="00C41FC3"/>
    <w:rsid w:val="00DB681D"/>
    <w:rsid w:val="00F70B43"/>
    <w:rsid w:val="00FA0FD1"/>
    <w:rsid w:val="026252D5"/>
    <w:rsid w:val="05005203"/>
    <w:rsid w:val="05C2408C"/>
    <w:rsid w:val="06234C74"/>
    <w:rsid w:val="07252501"/>
    <w:rsid w:val="0B93251C"/>
    <w:rsid w:val="0F8759A5"/>
    <w:rsid w:val="10223311"/>
    <w:rsid w:val="10E14B23"/>
    <w:rsid w:val="2AC22329"/>
    <w:rsid w:val="2B7151A6"/>
    <w:rsid w:val="3B4838DA"/>
    <w:rsid w:val="3D0219ED"/>
    <w:rsid w:val="3DA276A5"/>
    <w:rsid w:val="3EA1240B"/>
    <w:rsid w:val="41925F2D"/>
    <w:rsid w:val="469C475E"/>
    <w:rsid w:val="47122BB6"/>
    <w:rsid w:val="49A813B7"/>
    <w:rsid w:val="51B919E0"/>
    <w:rsid w:val="51BF589F"/>
    <w:rsid w:val="5B162A10"/>
    <w:rsid w:val="5CB0749B"/>
    <w:rsid w:val="5E2E3C79"/>
    <w:rsid w:val="66D30B1C"/>
    <w:rsid w:val="6ED2617A"/>
    <w:rsid w:val="708E1492"/>
    <w:rsid w:val="74AB5E76"/>
    <w:rsid w:val="7714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Char"/>
    <w:basedOn w:val="3"/>
    <w:link w:val="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 User</Company>
  <Pages>3</Pages>
  <Words>320</Words>
  <Characters>1826</Characters>
  <Lines>15</Lines>
  <Paragraphs>4</Paragraphs>
  <TotalTime>0</TotalTime>
  <ScaleCrop>false</ScaleCrop>
  <LinksUpToDate>false</LinksUpToDate>
  <CharactersWithSpaces>2142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2017-03-24T13:00:00Z</dcterms:created>
  <dc:creator>admin</dc:creator>
  <cp:lastModifiedBy>administrater</cp:lastModifiedBy>
  <cp:lastPrinted>2017-05-26T08:51:00Z</cp:lastPrinted>
  <dcterms:modified xsi:type="dcterms:W3CDTF">2017-05-30T06:18:18Z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